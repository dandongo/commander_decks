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EF80" w14:textId="6D41CFBC" w:rsidR="00B41542" w:rsidRDefault="00B41542" w:rsidP="00B41542">
      <w:r>
        <w:t xml:space="preserve">1 </w:t>
      </w:r>
      <w:proofErr w:type="spellStart"/>
      <w:r>
        <w:t>Osgir</w:t>
      </w:r>
      <w:proofErr w:type="spellEnd"/>
      <w:r>
        <w:t>, the Reconstructor</w:t>
      </w:r>
      <w:del w:id="0" w:author="Daniel Vallero" w:date="2023-09-14T12:44:00Z">
        <w:r w:rsidR="009B5257">
          <w:delText xml:space="preserve"> (C21) 8 *F*</w:delText>
        </w:r>
      </w:del>
    </w:p>
    <w:p w14:paraId="0C8FC71D" w14:textId="10CB5BC2" w:rsidR="00B41542" w:rsidRDefault="00B41542" w:rsidP="00B41542">
      <w:r>
        <w:t xml:space="preserve">1 </w:t>
      </w:r>
      <w:proofErr w:type="spellStart"/>
      <w:r>
        <w:t>Alibou</w:t>
      </w:r>
      <w:proofErr w:type="spellEnd"/>
      <w:r>
        <w:t>, Ancient Witness</w:t>
      </w:r>
      <w:del w:id="1" w:author="Daniel Vallero" w:date="2023-09-14T12:44:00Z">
        <w:r w:rsidR="009B5257">
          <w:delText xml:space="preserve"> (C21) 7 *F*</w:delText>
        </w:r>
      </w:del>
    </w:p>
    <w:p w14:paraId="02D64D33" w14:textId="648BC9B6" w:rsidR="00B41542" w:rsidRDefault="00B41542" w:rsidP="00B41542">
      <w:r>
        <w:t>1 Ancient Den</w:t>
      </w:r>
      <w:del w:id="2" w:author="Daniel Vallero" w:date="2023-09-14T12:44:00Z">
        <w:r w:rsidR="009B5257">
          <w:delText xml:space="preserve"> (C21) 276</w:delText>
        </w:r>
      </w:del>
    </w:p>
    <w:p w14:paraId="725C50B3" w14:textId="61C639B6" w:rsidR="00B41542" w:rsidRDefault="00B41542" w:rsidP="00B41542">
      <w:r>
        <w:t>1 Angel of the Ruins</w:t>
      </w:r>
      <w:del w:id="3" w:author="Daniel Vallero" w:date="2023-09-14T12:44:00Z">
        <w:r w:rsidR="009B5257">
          <w:delText xml:space="preserve"> (C21) 11</w:delText>
        </w:r>
      </w:del>
    </w:p>
    <w:p w14:paraId="5A90E58E" w14:textId="77777777" w:rsidR="00B41542" w:rsidRDefault="00B41542" w:rsidP="00B41542">
      <w:pPr>
        <w:rPr>
          <w:ins w:id="4" w:author="Daniel Vallero" w:date="2023-09-14T12:44:00Z"/>
        </w:rPr>
      </w:pPr>
      <w:ins w:id="5" w:author="Daniel Vallero" w:date="2023-09-14T12:44:00Z">
        <w:r>
          <w:t>1 Anointed Procession</w:t>
        </w:r>
      </w:ins>
    </w:p>
    <w:p w14:paraId="03C3532E" w14:textId="0CA0D8DB" w:rsidR="00B41542" w:rsidRDefault="00B41542" w:rsidP="00B41542">
      <w:r>
        <w:t>1 Arcane Signet</w:t>
      </w:r>
      <w:del w:id="6" w:author="Daniel Vallero" w:date="2023-09-14T12:44:00Z">
        <w:r w:rsidR="009B5257">
          <w:delText xml:space="preserve"> (ZNC) 106</w:delText>
        </w:r>
      </w:del>
    </w:p>
    <w:p w14:paraId="775AAFF9" w14:textId="11AC05F4" w:rsidR="00B41542" w:rsidRDefault="00B41542" w:rsidP="00B41542">
      <w:r>
        <w:t xml:space="preserve">1 </w:t>
      </w:r>
      <w:proofErr w:type="spellStart"/>
      <w:r>
        <w:t>Archaeomancer's</w:t>
      </w:r>
      <w:proofErr w:type="spellEnd"/>
      <w:r>
        <w:t xml:space="preserve"> Map</w:t>
      </w:r>
      <w:del w:id="7" w:author="Daniel Vallero" w:date="2023-09-14T12:44:00Z">
        <w:r w:rsidR="009B5257">
          <w:delText xml:space="preserve"> (C21) 12</w:delText>
        </w:r>
      </w:del>
    </w:p>
    <w:p w14:paraId="6D1DE05C" w14:textId="0F6D248E" w:rsidR="00B41542" w:rsidRDefault="00B41542" w:rsidP="00B41542">
      <w:r>
        <w:t xml:space="preserve">1 Audacious </w:t>
      </w:r>
      <w:proofErr w:type="spellStart"/>
      <w:r>
        <w:t>Reshapers</w:t>
      </w:r>
      <w:proofErr w:type="spellEnd"/>
      <w:del w:id="8" w:author="Daniel Vallero" w:date="2023-09-14T12:44:00Z">
        <w:r w:rsidR="009B5257">
          <w:delText xml:space="preserve"> (C21) 47</w:delText>
        </w:r>
      </w:del>
    </w:p>
    <w:p w14:paraId="2E3521D5" w14:textId="77777777" w:rsidR="00B41542" w:rsidRDefault="00B41542" w:rsidP="00B41542">
      <w:pPr>
        <w:rPr>
          <w:ins w:id="9" w:author="Daniel Vallero" w:date="2023-09-14T12:44:00Z"/>
        </w:rPr>
      </w:pPr>
      <w:ins w:id="10" w:author="Daniel Vallero" w:date="2023-09-14T12:44:00Z">
        <w:r>
          <w:t>1 Basalt Monolith</w:t>
        </w:r>
      </w:ins>
    </w:p>
    <w:p w14:paraId="475FBE52" w14:textId="692016ED" w:rsidR="00B41542" w:rsidRDefault="00B41542" w:rsidP="00B41542">
      <w:r>
        <w:t>1 Battlefield Forge</w:t>
      </w:r>
      <w:del w:id="11" w:author="Daniel Vallero" w:date="2023-09-14T12:44:00Z">
        <w:r w:rsidR="009B5257">
          <w:delText xml:space="preserve"> (C21) 278</w:delText>
        </w:r>
      </w:del>
    </w:p>
    <w:p w14:paraId="3F1536BE" w14:textId="0F1C7CE9" w:rsidR="00B41542" w:rsidRDefault="00B41542" w:rsidP="00B41542">
      <w:r>
        <w:t>1 Battlemage's Bracers</w:t>
      </w:r>
      <w:del w:id="12" w:author="Daniel Vallero" w:date="2023-09-14T12:44:00Z">
        <w:r w:rsidR="009B5257">
          <w:delText xml:space="preserve"> (C21) 48</w:delText>
        </w:r>
      </w:del>
    </w:p>
    <w:p w14:paraId="2BE1E088" w14:textId="77777777" w:rsidR="00B41542" w:rsidRDefault="00B41542" w:rsidP="00B41542">
      <w:pPr>
        <w:rPr>
          <w:ins w:id="13" w:author="Daniel Vallero" w:date="2023-09-14T12:44:00Z"/>
        </w:rPr>
      </w:pPr>
      <w:ins w:id="14" w:author="Daniel Vallero" w:date="2023-09-14T12:44:00Z">
        <w:r>
          <w:t>1 Blasphemous Act</w:t>
        </w:r>
      </w:ins>
    </w:p>
    <w:p w14:paraId="136F7C27" w14:textId="52F09EF5" w:rsidR="00B41542" w:rsidRDefault="00B41542" w:rsidP="00B41542">
      <w:r>
        <w:t>1 Boros Charm</w:t>
      </w:r>
      <w:del w:id="15" w:author="Daniel Vallero" w:date="2023-09-14T12:44:00Z">
        <w:r w:rsidR="009B5257">
          <w:delText xml:space="preserve"> (C21) 210</w:delText>
        </w:r>
      </w:del>
    </w:p>
    <w:p w14:paraId="36FAA73B" w14:textId="740EEC33" w:rsidR="00B41542" w:rsidRDefault="00B41542" w:rsidP="00B41542">
      <w:r>
        <w:t>1 Boros Garrison</w:t>
      </w:r>
      <w:del w:id="16" w:author="Daniel Vallero" w:date="2023-09-14T12:44:00Z">
        <w:r w:rsidR="009B5257">
          <w:delText xml:space="preserve"> (C20) 260</w:delText>
        </w:r>
      </w:del>
    </w:p>
    <w:p w14:paraId="48EE4BB7" w14:textId="7B886080" w:rsidR="00B41542" w:rsidRDefault="00B41542" w:rsidP="00B41542">
      <w:r>
        <w:t xml:space="preserve">1 Boros </w:t>
      </w:r>
      <w:del w:id="17" w:author="Daniel Vallero" w:date="2023-09-14T12:44:00Z">
        <w:r w:rsidR="009B5257">
          <w:delText>Locket (GRN) 231</w:delText>
        </w:r>
      </w:del>
      <w:ins w:id="18" w:author="Daniel Vallero" w:date="2023-09-14T12:44:00Z">
        <w:r>
          <w:t>Signet</w:t>
        </w:r>
      </w:ins>
    </w:p>
    <w:p w14:paraId="39EB17FE" w14:textId="77777777" w:rsidR="009B5257" w:rsidRDefault="009B5257" w:rsidP="009B5257">
      <w:pPr>
        <w:rPr>
          <w:del w:id="19" w:author="Daniel Vallero" w:date="2023-09-14T12:44:00Z"/>
        </w:rPr>
      </w:pPr>
      <w:del w:id="20" w:author="Daniel Vallero" w:date="2023-09-14T12:44:00Z">
        <w:r>
          <w:delText>1 Bosh, Iron Golem (2XM) 236</w:delText>
        </w:r>
      </w:del>
    </w:p>
    <w:p w14:paraId="78DB77AE" w14:textId="0B04511B" w:rsidR="00B41542" w:rsidRDefault="00B41542" w:rsidP="00B41542">
      <w:r>
        <w:t>1 Bronze Guardian</w:t>
      </w:r>
      <w:del w:id="21" w:author="Daniel Vallero" w:date="2023-09-14T12:44:00Z">
        <w:r w:rsidR="009B5257">
          <w:delText xml:space="preserve"> (C21) 13</w:delText>
        </w:r>
      </w:del>
    </w:p>
    <w:p w14:paraId="168B4400" w14:textId="3FA82684" w:rsidR="00B41542" w:rsidRDefault="00B41542" w:rsidP="00B41542">
      <w:r>
        <w:t>1 Burnished Hart</w:t>
      </w:r>
      <w:del w:id="22" w:author="Daniel Vallero" w:date="2023-09-14T12:44:00Z">
        <w:r w:rsidR="009B5257">
          <w:delText xml:space="preserve"> (CMR) 302</w:delText>
        </w:r>
      </w:del>
    </w:p>
    <w:p w14:paraId="30DA6827" w14:textId="77777777" w:rsidR="009B5257" w:rsidRDefault="009B5257" w:rsidP="009B5257">
      <w:pPr>
        <w:rPr>
          <w:del w:id="23" w:author="Daniel Vallero" w:date="2023-09-14T12:44:00Z"/>
        </w:rPr>
      </w:pPr>
      <w:del w:id="24" w:author="Daniel Vallero" w:date="2023-09-14T12:44:00Z">
        <w:r>
          <w:delText>1 Chain Reaction (C21) 161</w:delText>
        </w:r>
      </w:del>
    </w:p>
    <w:p w14:paraId="77BC7C27" w14:textId="45DA5D9C" w:rsidR="00B41542" w:rsidRDefault="00B41542" w:rsidP="00B41542">
      <w:r>
        <w:t>1 Cleansing Nova</w:t>
      </w:r>
      <w:del w:id="25" w:author="Daniel Vallero" w:date="2023-09-14T12:44:00Z">
        <w:r w:rsidR="009B5257">
          <w:delText xml:space="preserve"> (C21) 86</w:delText>
        </w:r>
      </w:del>
    </w:p>
    <w:p w14:paraId="14F3E14D" w14:textId="77777777" w:rsidR="00B41542" w:rsidRDefault="00B41542" w:rsidP="00B41542">
      <w:pPr>
        <w:rPr>
          <w:ins w:id="26" w:author="Daniel Vallero" w:date="2023-09-14T12:44:00Z"/>
        </w:rPr>
      </w:pPr>
      <w:ins w:id="27" w:author="Daniel Vallero" w:date="2023-09-14T12:44:00Z">
        <w:r>
          <w:t>1 Collector's Vault</w:t>
        </w:r>
      </w:ins>
    </w:p>
    <w:p w14:paraId="6B1707A2" w14:textId="65460169" w:rsidR="00B41542" w:rsidRDefault="00B41542" w:rsidP="00B41542">
      <w:r>
        <w:t xml:space="preserve">1 Combustible </w:t>
      </w:r>
      <w:proofErr w:type="spellStart"/>
      <w:r>
        <w:t>Gearhulk</w:t>
      </w:r>
      <w:proofErr w:type="spellEnd"/>
      <w:del w:id="28" w:author="Daniel Vallero" w:date="2023-09-14T12:44:00Z">
        <w:r w:rsidR="009B5257">
          <w:delText xml:space="preserve"> (C21) 163</w:delText>
        </w:r>
      </w:del>
    </w:p>
    <w:p w14:paraId="6D8CC8AF" w14:textId="49B10DE2" w:rsidR="00B41542" w:rsidRDefault="00B41542" w:rsidP="00B41542">
      <w:r>
        <w:t>1 Command Tower</w:t>
      </w:r>
      <w:del w:id="29" w:author="Daniel Vallero" w:date="2023-09-14T12:44:00Z">
        <w:r w:rsidR="009B5257">
          <w:delText xml:space="preserve"> (CMR) 350</w:delText>
        </w:r>
      </w:del>
    </w:p>
    <w:p w14:paraId="4CFBE513" w14:textId="286E70CB" w:rsidR="00B41542" w:rsidRDefault="00B41542" w:rsidP="00B41542">
      <w:r>
        <w:t>1 Commander's Sphere</w:t>
      </w:r>
      <w:del w:id="30" w:author="Daniel Vallero" w:date="2023-09-14T12:44:00Z">
        <w:r w:rsidR="009B5257">
          <w:delText xml:space="preserve"> (CMR) 306</w:delText>
        </w:r>
      </w:del>
    </w:p>
    <w:p w14:paraId="768FDB59" w14:textId="2FE9DF7C" w:rsidR="00B41542" w:rsidRDefault="00B41542" w:rsidP="00B41542">
      <w:r>
        <w:t>1 Cursed Mirror</w:t>
      </w:r>
      <w:del w:id="31" w:author="Daniel Vallero" w:date="2023-09-14T12:44:00Z">
        <w:r w:rsidR="009B5257">
          <w:delText xml:space="preserve"> (C21) 50</w:delText>
        </w:r>
      </w:del>
    </w:p>
    <w:p w14:paraId="07DED02F" w14:textId="3A2F5351" w:rsidR="00B41542" w:rsidRDefault="00B41542" w:rsidP="00B41542">
      <w:r>
        <w:t xml:space="preserve">1 </w:t>
      </w:r>
      <w:proofErr w:type="spellStart"/>
      <w:r>
        <w:t>Daretti</w:t>
      </w:r>
      <w:proofErr w:type="spellEnd"/>
      <w:r>
        <w:t>, Scrap Savant</w:t>
      </w:r>
      <w:del w:id="32" w:author="Daniel Vallero" w:date="2023-09-14T12:44:00Z">
        <w:r w:rsidR="009B5257">
          <w:delText xml:space="preserve"> (C21) 164</w:delText>
        </w:r>
      </w:del>
    </w:p>
    <w:p w14:paraId="09E54F74" w14:textId="449C17E7" w:rsidR="00B41542" w:rsidRDefault="00B41542" w:rsidP="00B41542">
      <w:r>
        <w:t xml:space="preserve">1 </w:t>
      </w:r>
      <w:proofErr w:type="spellStart"/>
      <w:r>
        <w:t>Darksteel</w:t>
      </w:r>
      <w:proofErr w:type="spellEnd"/>
      <w:r>
        <w:t xml:space="preserve"> Citadel</w:t>
      </w:r>
      <w:del w:id="33" w:author="Daniel Vallero" w:date="2023-09-14T12:44:00Z">
        <w:r w:rsidR="009B5257">
          <w:delText xml:space="preserve"> (M15) 242</w:delText>
        </w:r>
      </w:del>
    </w:p>
    <w:p w14:paraId="3D25C758" w14:textId="77777777" w:rsidR="00B41542" w:rsidRDefault="00B41542" w:rsidP="00B41542">
      <w:pPr>
        <w:rPr>
          <w:ins w:id="34" w:author="Daniel Vallero" w:date="2023-09-14T12:44:00Z"/>
        </w:rPr>
      </w:pPr>
      <w:ins w:id="35" w:author="Daniel Vallero" w:date="2023-09-14T12:44:00Z">
        <w:r>
          <w:t xml:space="preserve">1 </w:t>
        </w:r>
        <w:proofErr w:type="spellStart"/>
        <w:r>
          <w:t>Darksteel</w:t>
        </w:r>
        <w:proofErr w:type="spellEnd"/>
        <w:r>
          <w:t xml:space="preserve"> Monolith</w:t>
        </w:r>
      </w:ins>
    </w:p>
    <w:p w14:paraId="6D5D4944" w14:textId="334DCBB7" w:rsidR="00B41542" w:rsidRDefault="00B41542" w:rsidP="00B41542">
      <w:r>
        <w:t xml:space="preserve">1 </w:t>
      </w:r>
      <w:proofErr w:type="spellStart"/>
      <w:r>
        <w:t>Darksteel</w:t>
      </w:r>
      <w:proofErr w:type="spellEnd"/>
      <w:r>
        <w:t xml:space="preserve"> Mutation</w:t>
      </w:r>
      <w:del w:id="36" w:author="Daniel Vallero" w:date="2023-09-14T12:44:00Z">
        <w:r w:rsidR="009B5257">
          <w:delText xml:space="preserve"> (C21) 87</w:delText>
        </w:r>
      </w:del>
    </w:p>
    <w:p w14:paraId="2ED0AECA" w14:textId="4A8CFA4E" w:rsidR="00B41542" w:rsidRDefault="00B41542" w:rsidP="00B41542">
      <w:r>
        <w:lastRenderedPageBreak/>
        <w:t xml:space="preserve">1 </w:t>
      </w:r>
      <w:proofErr w:type="spellStart"/>
      <w:r>
        <w:t>Digsite</w:t>
      </w:r>
      <w:proofErr w:type="spellEnd"/>
      <w:r>
        <w:t xml:space="preserve"> Engineer</w:t>
      </w:r>
      <w:del w:id="37" w:author="Daniel Vallero" w:date="2023-09-14T12:44:00Z">
        <w:r w:rsidR="009B5257">
          <w:delText xml:space="preserve"> (C21) 15</w:delText>
        </w:r>
      </w:del>
    </w:p>
    <w:p w14:paraId="16CE433E" w14:textId="1D6B5F79" w:rsidR="00B41542" w:rsidRDefault="00B41542" w:rsidP="00B41542">
      <w:r>
        <w:t>1 Dispatch</w:t>
      </w:r>
      <w:del w:id="38" w:author="Daniel Vallero" w:date="2023-09-14T12:44:00Z">
        <w:r w:rsidR="009B5257">
          <w:delText xml:space="preserve"> (C21) 88</w:delText>
        </w:r>
      </w:del>
    </w:p>
    <w:p w14:paraId="3B3A7654" w14:textId="77777777" w:rsidR="009B5257" w:rsidRDefault="009B5257" w:rsidP="009B5257">
      <w:pPr>
        <w:rPr>
          <w:del w:id="39" w:author="Daniel Vallero" w:date="2023-09-14T12:44:00Z"/>
        </w:rPr>
      </w:pPr>
      <w:del w:id="40" w:author="Daniel Vallero" w:date="2023-09-14T12:44:00Z">
        <w:r>
          <w:delText>1 Dispeller's Capsule (CMR) 18</w:delText>
        </w:r>
      </w:del>
    </w:p>
    <w:p w14:paraId="01F65C6C" w14:textId="4CDA5865" w:rsidR="00B41542" w:rsidRDefault="00B41542" w:rsidP="00B41542">
      <w:r>
        <w:t xml:space="preserve">1 </w:t>
      </w:r>
      <w:proofErr w:type="spellStart"/>
      <w:r>
        <w:t>Duplicant</w:t>
      </w:r>
      <w:proofErr w:type="spellEnd"/>
      <w:del w:id="41" w:author="Daniel Vallero" w:date="2023-09-14T12:44:00Z">
        <w:r w:rsidR="009B5257">
          <w:delText xml:space="preserve"> (C21) 242</w:delText>
        </w:r>
      </w:del>
    </w:p>
    <w:p w14:paraId="6F7DF966" w14:textId="77777777" w:rsidR="009B5257" w:rsidRDefault="009B5257" w:rsidP="009B5257">
      <w:pPr>
        <w:rPr>
          <w:del w:id="42" w:author="Daniel Vallero" w:date="2023-09-14T12:44:00Z"/>
        </w:rPr>
      </w:pPr>
      <w:del w:id="43" w:author="Daniel Vallero" w:date="2023-09-14T12:44:00Z">
        <w:r>
          <w:delText>1 Excavation Technique (C21) 343</w:delText>
        </w:r>
      </w:del>
    </w:p>
    <w:p w14:paraId="634445DE" w14:textId="77777777" w:rsidR="00B41542" w:rsidRDefault="00B41542" w:rsidP="00B41542">
      <w:pPr>
        <w:rPr>
          <w:ins w:id="44" w:author="Daniel Vallero" w:date="2023-09-14T12:44:00Z"/>
        </w:rPr>
      </w:pPr>
      <w:ins w:id="45" w:author="Daniel Vallero" w:date="2023-09-14T12:44:00Z">
        <w:r>
          <w:t>1 Esper Sentinel</w:t>
        </w:r>
      </w:ins>
    </w:p>
    <w:p w14:paraId="4D393D0D" w14:textId="4ED5AEAC" w:rsidR="00B41542" w:rsidRDefault="00B41542" w:rsidP="00B41542">
      <w:r>
        <w:t>1 Exotic Orchard</w:t>
      </w:r>
      <w:del w:id="46" w:author="Daniel Vallero" w:date="2023-09-14T12:44:00Z">
        <w:r w:rsidR="009B5257">
          <w:delText xml:space="preserve"> (C19) 242</w:delText>
        </w:r>
      </w:del>
    </w:p>
    <w:p w14:paraId="27E7FFAE" w14:textId="769AD69F" w:rsidR="00B41542" w:rsidRDefault="00B41542" w:rsidP="00B41542">
      <w:r>
        <w:t>1 Faithless Looting</w:t>
      </w:r>
      <w:del w:id="47" w:author="Daniel Vallero" w:date="2023-09-14T12:44:00Z">
        <w:r w:rsidR="009B5257">
          <w:delText xml:space="preserve"> (C21) 168</w:delText>
        </w:r>
      </w:del>
    </w:p>
    <w:p w14:paraId="0A487587" w14:textId="2D287F4F" w:rsidR="00B41542" w:rsidRDefault="00B41542" w:rsidP="00B41542">
      <w:r>
        <w:t>1 Feldon of the Third Path</w:t>
      </w:r>
      <w:del w:id="48" w:author="Daniel Vallero" w:date="2023-09-14T12:44:00Z">
        <w:r w:rsidR="009B5257">
          <w:delText xml:space="preserve"> (C21) 169</w:delText>
        </w:r>
      </w:del>
    </w:p>
    <w:p w14:paraId="05A8C2C2" w14:textId="77777777" w:rsidR="009B5257" w:rsidRDefault="009B5257" w:rsidP="009B5257">
      <w:pPr>
        <w:rPr>
          <w:del w:id="49" w:author="Daniel Vallero" w:date="2023-09-14T12:44:00Z"/>
        </w:rPr>
      </w:pPr>
      <w:del w:id="50" w:author="Daniel Vallero" w:date="2023-09-14T12:44:00Z">
        <w:r>
          <w:delText>1 Forgotten Cave (CMR) 483</w:delText>
        </w:r>
      </w:del>
    </w:p>
    <w:p w14:paraId="18D1822E" w14:textId="77777777" w:rsidR="00B41542" w:rsidRDefault="00B41542" w:rsidP="00B41542">
      <w:pPr>
        <w:rPr>
          <w:ins w:id="51" w:author="Daniel Vallero" w:date="2023-09-14T12:44:00Z"/>
        </w:rPr>
      </w:pPr>
      <w:ins w:id="52" w:author="Daniel Vallero" w:date="2023-09-14T12:44:00Z">
        <w:r>
          <w:t>1 Foundry Inspector</w:t>
        </w:r>
      </w:ins>
    </w:p>
    <w:p w14:paraId="387BD2C9" w14:textId="77777777" w:rsidR="00B41542" w:rsidRDefault="00B41542" w:rsidP="00B41542">
      <w:pPr>
        <w:rPr>
          <w:ins w:id="53" w:author="Daniel Vallero" w:date="2023-09-14T12:44:00Z"/>
        </w:rPr>
      </w:pPr>
      <w:ins w:id="54" w:author="Daniel Vallero" w:date="2023-09-14T12:44:00Z">
        <w:r>
          <w:t>1 Gandalf the White</w:t>
        </w:r>
      </w:ins>
    </w:p>
    <w:p w14:paraId="01524C14" w14:textId="77777777" w:rsidR="00B41542" w:rsidRDefault="00B41542" w:rsidP="00B41542">
      <w:pPr>
        <w:rPr>
          <w:ins w:id="55" w:author="Daniel Vallero" w:date="2023-09-14T12:44:00Z"/>
        </w:rPr>
      </w:pPr>
      <w:ins w:id="56" w:author="Daniel Vallero" w:date="2023-09-14T12:44:00Z">
        <w:r>
          <w:t>1 Generous Gift</w:t>
        </w:r>
      </w:ins>
    </w:p>
    <w:p w14:paraId="4D3D53B0" w14:textId="77777777" w:rsidR="00B41542" w:rsidRDefault="00B41542" w:rsidP="00B41542">
      <w:pPr>
        <w:rPr>
          <w:ins w:id="57" w:author="Daniel Vallero" w:date="2023-09-14T12:44:00Z"/>
        </w:rPr>
      </w:pPr>
      <w:ins w:id="58" w:author="Daniel Vallero" w:date="2023-09-14T12:44:00Z">
        <w:r>
          <w:t>1 Goblin Engineer</w:t>
        </w:r>
      </w:ins>
    </w:p>
    <w:p w14:paraId="44C05829" w14:textId="77777777" w:rsidR="00B41542" w:rsidRDefault="00B41542" w:rsidP="00B41542">
      <w:pPr>
        <w:rPr>
          <w:ins w:id="59" w:author="Daniel Vallero" w:date="2023-09-14T12:44:00Z"/>
        </w:rPr>
      </w:pPr>
      <w:ins w:id="60" w:author="Daniel Vallero" w:date="2023-09-14T12:44:00Z">
        <w:r>
          <w:t>1 Goblin Welder</w:t>
        </w:r>
      </w:ins>
    </w:p>
    <w:p w14:paraId="2202FE4E" w14:textId="364443C6" w:rsidR="00B41542" w:rsidRDefault="00B41542" w:rsidP="00B41542">
      <w:r>
        <w:t>1 Great Furnace</w:t>
      </w:r>
      <w:del w:id="61" w:author="Daniel Vallero" w:date="2023-09-14T12:44:00Z">
        <w:r w:rsidR="009B5257">
          <w:delText xml:space="preserve"> (DDU) 67</w:delText>
        </w:r>
      </w:del>
    </w:p>
    <w:p w14:paraId="67E2AEE8" w14:textId="73E8DEB7" w:rsidR="00B41542" w:rsidRDefault="00B41542" w:rsidP="00B41542">
      <w:r>
        <w:t xml:space="preserve">1 </w:t>
      </w:r>
      <w:proofErr w:type="spellStart"/>
      <w:r>
        <w:t>Hedron</w:t>
      </w:r>
      <w:proofErr w:type="spellEnd"/>
      <w:r>
        <w:t xml:space="preserve"> Archive</w:t>
      </w:r>
      <w:del w:id="62" w:author="Daniel Vallero" w:date="2023-09-14T12:44:00Z">
        <w:r w:rsidR="009B5257">
          <w:delText xml:space="preserve"> (C21) 244</w:delText>
        </w:r>
      </w:del>
    </w:p>
    <w:p w14:paraId="47B4FFE0" w14:textId="77777777" w:rsidR="009B5257" w:rsidRDefault="009B5257" w:rsidP="009B5257">
      <w:pPr>
        <w:rPr>
          <w:del w:id="63" w:author="Daniel Vallero" w:date="2023-09-14T12:44:00Z"/>
        </w:rPr>
      </w:pPr>
      <w:del w:id="64" w:author="Daniel Vallero" w:date="2023-09-14T12:44:00Z">
        <w:r>
          <w:delText>1 Hellkite Igniter (C21) 171</w:delText>
        </w:r>
      </w:del>
    </w:p>
    <w:p w14:paraId="7E5CD970" w14:textId="05C915B6" w:rsidR="00B41542" w:rsidRDefault="00B41542" w:rsidP="00B41542">
      <w:r>
        <w:t>1 Hellkite Tyrant</w:t>
      </w:r>
      <w:del w:id="65" w:author="Daniel Vallero" w:date="2023-09-14T12:44:00Z">
        <w:r w:rsidR="009B5257">
          <w:delText xml:space="preserve"> (C21) 172</w:delText>
        </w:r>
      </w:del>
    </w:p>
    <w:p w14:paraId="0E5298B9" w14:textId="77777777" w:rsidR="009B5257" w:rsidRDefault="009B5257" w:rsidP="009B5257">
      <w:pPr>
        <w:rPr>
          <w:del w:id="66" w:author="Daniel Vallero" w:date="2023-09-14T12:44:00Z"/>
        </w:rPr>
      </w:pPr>
      <w:del w:id="67" w:author="Daniel Vallero" w:date="2023-09-14T12:44:00Z">
        <w:r>
          <w:delText>1 Hoard-Smelter Dragon (C21) 173</w:delText>
        </w:r>
      </w:del>
    </w:p>
    <w:p w14:paraId="4B0E91C0" w14:textId="11B9AE20" w:rsidR="00B41542" w:rsidRDefault="00B41542" w:rsidP="00B41542">
      <w:r>
        <w:t>1 Ichor Wellspring</w:t>
      </w:r>
      <w:del w:id="68" w:author="Daniel Vallero" w:date="2023-09-14T12:44:00Z">
        <w:r w:rsidR="009B5257">
          <w:delText xml:space="preserve"> (2XM) 261</w:delText>
        </w:r>
      </w:del>
    </w:p>
    <w:p w14:paraId="1B59CEF4" w14:textId="77777777" w:rsidR="009B5257" w:rsidRDefault="009B5257" w:rsidP="009B5257">
      <w:pPr>
        <w:rPr>
          <w:del w:id="69" w:author="Daniel Vallero" w:date="2023-09-14T12:44:00Z"/>
        </w:rPr>
      </w:pPr>
      <w:del w:id="70" w:author="Daniel Vallero" w:date="2023-09-14T12:44:00Z">
        <w:r>
          <w:delText>1 Jor Kadeen, the Prevailer (C21) 220</w:delText>
        </w:r>
      </w:del>
    </w:p>
    <w:p w14:paraId="08FA5A88" w14:textId="77777777" w:rsidR="00B41542" w:rsidRDefault="00B41542" w:rsidP="00B41542">
      <w:pPr>
        <w:rPr>
          <w:ins w:id="71" w:author="Daniel Vallero" w:date="2023-09-14T12:44:00Z"/>
        </w:rPr>
      </w:pPr>
      <w:ins w:id="72" w:author="Daniel Vallero" w:date="2023-09-14T12:44:00Z">
        <w:r>
          <w:t>1 Inventors' Fair</w:t>
        </w:r>
      </w:ins>
    </w:p>
    <w:p w14:paraId="076FB67A" w14:textId="4742A491" w:rsidR="00B41542" w:rsidRDefault="00B41542" w:rsidP="00B41542">
      <w:r>
        <w:t xml:space="preserve">1 </w:t>
      </w:r>
      <w:del w:id="73" w:author="Daniel Vallero" w:date="2023-09-14T12:44:00Z">
        <w:r w:rsidR="009B5257">
          <w:delText>Key to</w:delText>
        </w:r>
      </w:del>
      <w:ins w:id="74" w:author="Daniel Vallero" w:date="2023-09-14T12:44:00Z">
        <w:r>
          <w:t>Karn,</w:t>
        </w:r>
      </w:ins>
      <w:r>
        <w:t xml:space="preserve"> the </w:t>
      </w:r>
      <w:del w:id="75" w:author="Daniel Vallero" w:date="2023-09-14T12:44:00Z">
        <w:r w:rsidR="009B5257">
          <w:delText>City (C19) 216</w:delText>
        </w:r>
      </w:del>
      <w:ins w:id="76" w:author="Daniel Vallero" w:date="2023-09-14T12:44:00Z">
        <w:r>
          <w:t>Great Creator</w:t>
        </w:r>
      </w:ins>
    </w:p>
    <w:p w14:paraId="62B02B10" w14:textId="77777777" w:rsidR="009B5257" w:rsidRDefault="009B5257" w:rsidP="009B5257">
      <w:pPr>
        <w:rPr>
          <w:del w:id="77" w:author="Daniel Vallero" w:date="2023-09-14T12:44:00Z"/>
        </w:rPr>
      </w:pPr>
      <w:del w:id="78" w:author="Daniel Vallero" w:date="2023-09-14T12:44:00Z">
        <w:r>
          <w:delText>1 Laelia, the Blade Reforged (C21) 53</w:delText>
        </w:r>
      </w:del>
    </w:p>
    <w:p w14:paraId="1B70DD3B" w14:textId="77777777" w:rsidR="009B5257" w:rsidRDefault="009B5257" w:rsidP="009B5257">
      <w:pPr>
        <w:rPr>
          <w:del w:id="79" w:author="Daniel Vallero" w:date="2023-09-14T12:44:00Z"/>
        </w:rPr>
      </w:pPr>
      <w:del w:id="80" w:author="Daniel Vallero" w:date="2023-09-14T12:44:00Z">
        <w:r>
          <w:delText>1 Lorehold Campus (STX) 268</w:delText>
        </w:r>
      </w:del>
    </w:p>
    <w:p w14:paraId="63B81A18" w14:textId="77777777" w:rsidR="00B41542" w:rsidRDefault="00B41542" w:rsidP="00B41542">
      <w:pPr>
        <w:rPr>
          <w:ins w:id="81" w:author="Daniel Vallero" w:date="2023-09-14T12:44:00Z"/>
        </w:rPr>
      </w:pPr>
      <w:ins w:id="82" w:author="Daniel Vallero" w:date="2023-09-14T12:44:00Z">
        <w:r>
          <w:t>1 Lightning Greaves</w:t>
        </w:r>
      </w:ins>
    </w:p>
    <w:p w14:paraId="28CDF844" w14:textId="53E3E0CC" w:rsidR="00B41542" w:rsidRDefault="00B41542" w:rsidP="00B41542">
      <w:r>
        <w:t xml:space="preserve">1 </w:t>
      </w:r>
      <w:proofErr w:type="spellStart"/>
      <w:r>
        <w:t>Losheel</w:t>
      </w:r>
      <w:proofErr w:type="spellEnd"/>
      <w:r>
        <w:t>, Clockwork Scholar</w:t>
      </w:r>
      <w:del w:id="83" w:author="Daniel Vallero" w:date="2023-09-14T12:44:00Z">
        <w:r w:rsidR="009B5257">
          <w:delText xml:space="preserve"> (C21) 18</w:delText>
        </w:r>
      </w:del>
    </w:p>
    <w:p w14:paraId="00BA119D" w14:textId="6833CD12" w:rsidR="00B41542" w:rsidRDefault="00B41542" w:rsidP="00B41542">
      <w:r>
        <w:t>1 Meteor Golem</w:t>
      </w:r>
      <w:del w:id="84" w:author="Daniel Vallero" w:date="2023-09-14T12:44:00Z">
        <w:r w:rsidR="009B5257">
          <w:delText xml:space="preserve"> (CMR) 467</w:delText>
        </w:r>
      </w:del>
    </w:p>
    <w:p w14:paraId="7D425D64" w14:textId="264F1903" w:rsidR="00B41542" w:rsidRDefault="00B41542" w:rsidP="00B41542">
      <w:r>
        <w:lastRenderedPageBreak/>
        <w:t>1 Mind Stone</w:t>
      </w:r>
      <w:del w:id="85" w:author="Daniel Vallero" w:date="2023-09-14T12:44:00Z">
        <w:r w:rsidR="009B5257">
          <w:delText xml:space="preserve"> (ZNC) 114</w:delText>
        </w:r>
      </w:del>
    </w:p>
    <w:p w14:paraId="437F4A07" w14:textId="77777777" w:rsidR="009B5257" w:rsidRDefault="009B5257" w:rsidP="009B5257">
      <w:pPr>
        <w:rPr>
          <w:del w:id="86" w:author="Daniel Vallero" w:date="2023-09-14T12:44:00Z"/>
        </w:rPr>
      </w:pPr>
      <w:del w:id="87" w:author="Daniel Vallero" w:date="2023-09-14T12:44:00Z">
        <w:r>
          <w:delText>1 Monologue Tax (C21) 19</w:delText>
        </w:r>
      </w:del>
    </w:p>
    <w:p w14:paraId="7605CFB8" w14:textId="0547C264" w:rsidR="00B41542" w:rsidRDefault="009B5257" w:rsidP="00B41542">
      <w:pPr>
        <w:rPr>
          <w:ins w:id="88" w:author="Daniel Vallero" w:date="2023-09-14T12:44:00Z"/>
        </w:rPr>
      </w:pPr>
      <w:del w:id="89" w:author="Daniel Vallero" w:date="2023-09-14T12:44:00Z">
        <w:r>
          <w:delText>12</w:delText>
        </w:r>
      </w:del>
      <w:ins w:id="90" w:author="Daniel Vallero" w:date="2023-09-14T12:44:00Z">
        <w:r w:rsidR="00B41542">
          <w:t>1 Mishra's Bauble</w:t>
        </w:r>
      </w:ins>
    </w:p>
    <w:p w14:paraId="57FEBE1A" w14:textId="77777777" w:rsidR="00B41542" w:rsidRDefault="00B41542" w:rsidP="00B41542">
      <w:pPr>
        <w:rPr>
          <w:ins w:id="91" w:author="Daniel Vallero" w:date="2023-09-14T12:44:00Z"/>
        </w:rPr>
      </w:pPr>
      <w:ins w:id="92" w:author="Daniel Vallero" w:date="2023-09-14T12:44:00Z">
        <w:r>
          <w:t xml:space="preserve">1 </w:t>
        </w:r>
        <w:proofErr w:type="spellStart"/>
        <w:r>
          <w:t>Moonsilver</w:t>
        </w:r>
        <w:proofErr w:type="spellEnd"/>
        <w:r>
          <w:t xml:space="preserve"> Key</w:t>
        </w:r>
      </w:ins>
    </w:p>
    <w:p w14:paraId="62CFD9D0" w14:textId="2CF9339F" w:rsidR="00B41542" w:rsidRDefault="00B41542" w:rsidP="00B41542">
      <w:ins w:id="93" w:author="Daniel Vallero" w:date="2023-09-14T12:44:00Z">
        <w:r>
          <w:t>7</w:t>
        </w:r>
      </w:ins>
      <w:r>
        <w:t xml:space="preserve"> Mountain</w:t>
      </w:r>
      <w:del w:id="94" w:author="Daniel Vallero" w:date="2023-09-14T12:44:00Z">
        <w:r w:rsidR="009B5257">
          <w:delText xml:space="preserve"> (M21) 271</w:delText>
        </w:r>
      </w:del>
    </w:p>
    <w:p w14:paraId="5AE3EFC1" w14:textId="6F3E2490" w:rsidR="00B41542" w:rsidRDefault="00B41542" w:rsidP="00B41542">
      <w:r>
        <w:t xml:space="preserve">1 </w:t>
      </w:r>
      <w:proofErr w:type="spellStart"/>
      <w:r>
        <w:t>Mycosynth</w:t>
      </w:r>
      <w:proofErr w:type="spellEnd"/>
      <w:r>
        <w:t xml:space="preserve"> Wellspring</w:t>
      </w:r>
      <w:del w:id="95" w:author="Daniel Vallero" w:date="2023-09-14T12:44:00Z">
        <w:r w:rsidR="009B5257">
          <w:delText xml:space="preserve"> (DDU) 56</w:delText>
        </w:r>
      </w:del>
    </w:p>
    <w:p w14:paraId="7571AE3B" w14:textId="3E0DA54B" w:rsidR="00B41542" w:rsidRDefault="00B41542" w:rsidP="00B41542">
      <w:r>
        <w:t xml:space="preserve">1 </w:t>
      </w:r>
      <w:proofErr w:type="spellStart"/>
      <w:r>
        <w:t>Myr</w:t>
      </w:r>
      <w:proofErr w:type="spellEnd"/>
      <w:r>
        <w:t xml:space="preserve"> </w:t>
      </w:r>
      <w:proofErr w:type="spellStart"/>
      <w:r>
        <w:t>Battlesphere</w:t>
      </w:r>
      <w:proofErr w:type="spellEnd"/>
      <w:del w:id="96" w:author="Daniel Vallero" w:date="2023-09-14T12:44:00Z">
        <w:r w:rsidR="009B5257">
          <w:delText xml:space="preserve"> (C14) 254</w:delText>
        </w:r>
      </w:del>
    </w:p>
    <w:p w14:paraId="2535F596" w14:textId="2C8B0730" w:rsidR="00B41542" w:rsidRDefault="00B41542" w:rsidP="00B41542">
      <w:r>
        <w:t>1 Myriad Landscape</w:t>
      </w:r>
      <w:del w:id="97" w:author="Daniel Vallero" w:date="2023-09-14T12:44:00Z">
        <w:r w:rsidR="009B5257">
          <w:delText xml:space="preserve"> (C20) 292</w:delText>
        </w:r>
      </w:del>
    </w:p>
    <w:p w14:paraId="221B418D" w14:textId="77777777" w:rsidR="00B41542" w:rsidRDefault="00B41542" w:rsidP="00B41542">
      <w:pPr>
        <w:rPr>
          <w:ins w:id="98" w:author="Daniel Vallero" w:date="2023-09-14T12:44:00Z"/>
        </w:rPr>
      </w:pPr>
      <w:ins w:id="99" w:author="Daniel Vallero" w:date="2023-09-14T12:44:00Z">
        <w:r>
          <w:t>1 Mystic Forge</w:t>
        </w:r>
      </w:ins>
    </w:p>
    <w:p w14:paraId="0AAE91B2" w14:textId="77777777" w:rsidR="00B41542" w:rsidRDefault="00B41542" w:rsidP="00B41542">
      <w:pPr>
        <w:rPr>
          <w:ins w:id="100" w:author="Daniel Vallero" w:date="2023-09-14T12:44:00Z"/>
        </w:rPr>
      </w:pPr>
      <w:ins w:id="101" w:author="Daniel Vallero" w:date="2023-09-14T12:44:00Z">
        <w:r>
          <w:t xml:space="preserve">1 Oswald </w:t>
        </w:r>
        <w:proofErr w:type="spellStart"/>
        <w:r>
          <w:t>Fiddlebender</w:t>
        </w:r>
        <w:proofErr w:type="spellEnd"/>
      </w:ins>
    </w:p>
    <w:p w14:paraId="66181A7A" w14:textId="77777777" w:rsidR="00B41542" w:rsidRDefault="00B41542" w:rsidP="00B41542">
      <w:pPr>
        <w:rPr>
          <w:ins w:id="102" w:author="Daniel Vallero" w:date="2023-09-14T12:44:00Z"/>
        </w:rPr>
      </w:pPr>
      <w:ins w:id="103" w:author="Daniel Vallero" w:date="2023-09-14T12:44:00Z">
        <w:r>
          <w:t>1 Path to Exile</w:t>
        </w:r>
      </w:ins>
    </w:p>
    <w:p w14:paraId="45BC98BB" w14:textId="6C9F8737" w:rsidR="00B41542" w:rsidRDefault="00B41542" w:rsidP="00B41542">
      <w:r>
        <w:t xml:space="preserve">1 </w:t>
      </w:r>
      <w:proofErr w:type="spellStart"/>
      <w:r>
        <w:t>Phyrexia's</w:t>
      </w:r>
      <w:proofErr w:type="spellEnd"/>
      <w:r>
        <w:t xml:space="preserve"> Core</w:t>
      </w:r>
      <w:del w:id="104" w:author="Daniel Vallero" w:date="2023-09-14T12:44:00Z">
        <w:r w:rsidR="009B5257">
          <w:delText xml:space="preserve"> (DDU) 68</w:delText>
        </w:r>
      </w:del>
    </w:p>
    <w:p w14:paraId="3F132D76" w14:textId="77777777" w:rsidR="009B5257" w:rsidRDefault="009B5257" w:rsidP="009B5257">
      <w:pPr>
        <w:rPr>
          <w:del w:id="105" w:author="Daniel Vallero" w:date="2023-09-14T12:44:00Z"/>
        </w:rPr>
      </w:pPr>
      <w:del w:id="106" w:author="Daniel Vallero" w:date="2023-09-14T12:44:00Z">
        <w:r>
          <w:delText>1 Pia Nalaar (KLD) 124</w:delText>
        </w:r>
      </w:del>
    </w:p>
    <w:p w14:paraId="5DC3D1AC" w14:textId="77777777" w:rsidR="009B5257" w:rsidRDefault="009B5257" w:rsidP="009B5257">
      <w:pPr>
        <w:rPr>
          <w:del w:id="107" w:author="Daniel Vallero" w:date="2023-09-14T12:44:00Z"/>
        </w:rPr>
      </w:pPr>
      <w:del w:id="108" w:author="Daniel Vallero" w:date="2023-09-14T12:44:00Z">
        <w:r>
          <w:delText>1 Pilgrim's Eye (CMR) 332</w:delText>
        </w:r>
      </w:del>
    </w:p>
    <w:p w14:paraId="6F3C12AD" w14:textId="5271E062" w:rsidR="00B41542" w:rsidRDefault="009B5257" w:rsidP="00B41542">
      <w:del w:id="109" w:author="Daniel Vallero" w:date="2023-09-14T12:44:00Z">
        <w:r>
          <w:delText>8</w:delText>
        </w:r>
      </w:del>
      <w:ins w:id="110" w:author="Daniel Vallero" w:date="2023-09-14T12:44:00Z">
        <w:r w:rsidR="00B41542">
          <w:t>9</w:t>
        </w:r>
      </w:ins>
      <w:r w:rsidR="00B41542">
        <w:t xml:space="preserve"> Plains</w:t>
      </w:r>
      <w:del w:id="111" w:author="Daniel Vallero" w:date="2023-09-14T12:44:00Z">
        <w:r>
          <w:delText xml:space="preserve"> (C19) 288</w:delText>
        </w:r>
      </w:del>
    </w:p>
    <w:p w14:paraId="6EA56165" w14:textId="77777777" w:rsidR="00B41542" w:rsidRDefault="00B41542" w:rsidP="00B41542">
      <w:pPr>
        <w:rPr>
          <w:ins w:id="112" w:author="Daniel Vallero" w:date="2023-09-14T12:44:00Z"/>
        </w:rPr>
      </w:pPr>
      <w:ins w:id="113" w:author="Daniel Vallero" w:date="2023-09-14T12:44:00Z">
        <w:r>
          <w:t>1 Pull from Eternity</w:t>
        </w:r>
      </w:ins>
    </w:p>
    <w:p w14:paraId="599644EB" w14:textId="75BA00BE" w:rsidR="00B41542" w:rsidRDefault="00B41542" w:rsidP="00B41542">
      <w:r>
        <w:t xml:space="preserve">1 </w:t>
      </w:r>
      <w:proofErr w:type="spellStart"/>
      <w:r>
        <w:t>Quicksmith</w:t>
      </w:r>
      <w:proofErr w:type="spellEnd"/>
      <w:r>
        <w:t xml:space="preserve"> Genius</w:t>
      </w:r>
      <w:del w:id="114" w:author="Daniel Vallero" w:date="2023-09-14T12:44:00Z">
        <w:r w:rsidR="009B5257">
          <w:delText xml:space="preserve"> (KLD) 125</w:delText>
        </w:r>
      </w:del>
    </w:p>
    <w:p w14:paraId="74DED47E" w14:textId="77777777" w:rsidR="00B41542" w:rsidRDefault="00B41542" w:rsidP="00B41542">
      <w:pPr>
        <w:rPr>
          <w:ins w:id="115" w:author="Daniel Vallero" w:date="2023-09-14T12:44:00Z"/>
        </w:rPr>
      </w:pPr>
      <w:ins w:id="116" w:author="Daniel Vallero" w:date="2023-09-14T12:44:00Z">
        <w:r>
          <w:t>1 Reckless Handling</w:t>
        </w:r>
      </w:ins>
    </w:p>
    <w:p w14:paraId="238ADFE9" w14:textId="7BBB5D80" w:rsidR="00B41542" w:rsidRDefault="00B41542" w:rsidP="00B41542">
      <w:r>
        <w:t>1 Reconstruct History</w:t>
      </w:r>
      <w:del w:id="117" w:author="Daniel Vallero" w:date="2023-09-14T12:44:00Z">
        <w:r w:rsidR="009B5257">
          <w:delText xml:space="preserve"> (STX) 222</w:delText>
        </w:r>
      </w:del>
    </w:p>
    <w:p w14:paraId="5DFEE7AB" w14:textId="77777777" w:rsidR="009B5257" w:rsidRDefault="009B5257" w:rsidP="009B5257">
      <w:pPr>
        <w:rPr>
          <w:del w:id="118" w:author="Daniel Vallero" w:date="2023-09-14T12:44:00Z"/>
        </w:rPr>
      </w:pPr>
      <w:del w:id="119" w:author="Daniel Vallero" w:date="2023-09-14T12:44:00Z">
        <w:r>
          <w:delText>1 Return to Dust (CMR) 383</w:delText>
        </w:r>
      </w:del>
    </w:p>
    <w:p w14:paraId="170A61D1" w14:textId="77777777" w:rsidR="009B5257" w:rsidRDefault="009B5257" w:rsidP="009B5257">
      <w:pPr>
        <w:rPr>
          <w:del w:id="120" w:author="Daniel Vallero" w:date="2023-09-14T12:44:00Z"/>
        </w:rPr>
      </w:pPr>
      <w:del w:id="121" w:author="Daniel Vallero" w:date="2023-09-14T12:44:00Z">
        <w:r>
          <w:delText>1 Rip Apart (STX) 225</w:delText>
        </w:r>
      </w:del>
    </w:p>
    <w:p w14:paraId="21BCA41F" w14:textId="77777777" w:rsidR="00B41542" w:rsidRDefault="00B41542" w:rsidP="00B41542">
      <w:pPr>
        <w:rPr>
          <w:ins w:id="122" w:author="Daniel Vallero" w:date="2023-09-14T12:44:00Z"/>
        </w:rPr>
      </w:pPr>
      <w:ins w:id="123" w:author="Daniel Vallero" w:date="2023-09-14T12:44:00Z">
        <w:r>
          <w:t xml:space="preserve">1 Rings of </w:t>
        </w:r>
        <w:proofErr w:type="spellStart"/>
        <w:r>
          <w:t>Brighthearth</w:t>
        </w:r>
        <w:proofErr w:type="spellEnd"/>
      </w:ins>
    </w:p>
    <w:p w14:paraId="5CF0EEC2" w14:textId="0457487A" w:rsidR="00B41542" w:rsidRDefault="00B41542" w:rsidP="00B41542">
      <w:r>
        <w:t>1 Rogue's Passage</w:t>
      </w:r>
      <w:del w:id="124" w:author="Daniel Vallero" w:date="2023-09-14T12:44:00Z">
        <w:r w:rsidR="009B5257">
          <w:delText xml:space="preserve"> (ORI) 250</w:delText>
        </w:r>
      </w:del>
    </w:p>
    <w:p w14:paraId="22047CD8" w14:textId="2384109E" w:rsidR="00B41542" w:rsidRDefault="00B41542" w:rsidP="00B41542">
      <w:r>
        <w:t>1 Rout</w:t>
      </w:r>
      <w:del w:id="125" w:author="Daniel Vallero" w:date="2023-09-14T12:44:00Z">
        <w:r w:rsidR="009B5257">
          <w:delText xml:space="preserve"> (C21) 101</w:delText>
        </w:r>
      </w:del>
    </w:p>
    <w:p w14:paraId="1C7E3BE4" w14:textId="77777777" w:rsidR="009B5257" w:rsidRDefault="009B5257" w:rsidP="009B5257">
      <w:pPr>
        <w:rPr>
          <w:del w:id="126" w:author="Daniel Vallero" w:date="2023-09-14T12:44:00Z"/>
        </w:rPr>
      </w:pPr>
      <w:del w:id="127" w:author="Daniel Vallero" w:date="2023-09-14T12:44:00Z">
        <w:r>
          <w:delText>1 Ruin Grinder (C21) 57</w:delText>
        </w:r>
      </w:del>
    </w:p>
    <w:p w14:paraId="31CC600A" w14:textId="77777777" w:rsidR="009B5257" w:rsidRDefault="009B5257" w:rsidP="009B5257">
      <w:pPr>
        <w:rPr>
          <w:del w:id="128" w:author="Daniel Vallero" w:date="2023-09-14T12:44:00Z"/>
        </w:rPr>
      </w:pPr>
      <w:del w:id="129" w:author="Daniel Vallero" w:date="2023-09-14T12:44:00Z">
        <w:r>
          <w:delText>1 Sanctum Gargoyle (2XM) 29</w:delText>
        </w:r>
      </w:del>
    </w:p>
    <w:p w14:paraId="21362152" w14:textId="77777777" w:rsidR="00B41542" w:rsidRDefault="00B41542" w:rsidP="00B41542">
      <w:pPr>
        <w:rPr>
          <w:ins w:id="130" w:author="Daniel Vallero" w:date="2023-09-14T12:44:00Z"/>
        </w:rPr>
      </w:pPr>
      <w:ins w:id="131" w:author="Daniel Vallero" w:date="2023-09-14T12:44:00Z">
        <w:r>
          <w:t xml:space="preserve">1 </w:t>
        </w:r>
        <w:proofErr w:type="spellStart"/>
        <w:r>
          <w:t>Rustvale</w:t>
        </w:r>
        <w:proofErr w:type="spellEnd"/>
        <w:r>
          <w:t xml:space="preserve"> Bridge</w:t>
        </w:r>
      </w:ins>
    </w:p>
    <w:p w14:paraId="34A8F8C4" w14:textId="77777777" w:rsidR="00B41542" w:rsidRDefault="00B41542" w:rsidP="00B41542">
      <w:pPr>
        <w:rPr>
          <w:ins w:id="132" w:author="Daniel Vallero" w:date="2023-09-14T12:44:00Z"/>
        </w:rPr>
      </w:pPr>
      <w:ins w:id="133" w:author="Daniel Vallero" w:date="2023-09-14T12:44:00Z">
        <w:r>
          <w:t>1 Sacred Foundry</w:t>
        </w:r>
      </w:ins>
    </w:p>
    <w:p w14:paraId="515C56F6" w14:textId="088D1AAE" w:rsidR="00B41542" w:rsidRDefault="00B41542" w:rsidP="00B41542">
      <w:r>
        <w:t>1 Scrap Trawler</w:t>
      </w:r>
      <w:del w:id="134" w:author="Daniel Vallero" w:date="2023-09-14T12:44:00Z">
        <w:r w:rsidR="009B5257">
          <w:delText xml:space="preserve"> (C21) 260</w:delText>
        </w:r>
      </w:del>
    </w:p>
    <w:p w14:paraId="5E80FA73" w14:textId="28453DC9" w:rsidR="00B41542" w:rsidRDefault="00B41542" w:rsidP="00B41542">
      <w:r>
        <w:lastRenderedPageBreak/>
        <w:t>1 Sculpting Steel</w:t>
      </w:r>
      <w:del w:id="135" w:author="Daniel Vallero" w:date="2023-09-14T12:44:00Z">
        <w:r w:rsidR="009B5257">
          <w:delText xml:space="preserve"> (C21) 261</w:delText>
        </w:r>
      </w:del>
    </w:p>
    <w:p w14:paraId="036000D2" w14:textId="77777777" w:rsidR="009B5257" w:rsidRDefault="009B5257" w:rsidP="009B5257">
      <w:pPr>
        <w:rPr>
          <w:del w:id="136" w:author="Daniel Vallero" w:date="2023-09-14T12:44:00Z"/>
        </w:rPr>
      </w:pPr>
      <w:del w:id="137" w:author="Daniel Vallero" w:date="2023-09-14T12:44:00Z">
        <w:r>
          <w:delText>1 Secluded Steppe (CMR) 491</w:delText>
        </w:r>
      </w:del>
    </w:p>
    <w:p w14:paraId="150C1FA1" w14:textId="77777777" w:rsidR="009B5257" w:rsidRDefault="009B5257" w:rsidP="009B5257">
      <w:pPr>
        <w:rPr>
          <w:del w:id="138" w:author="Daniel Vallero" w:date="2023-09-14T12:44:00Z"/>
        </w:rPr>
      </w:pPr>
      <w:del w:id="139" w:author="Daniel Vallero" w:date="2023-09-14T12:44:00Z">
        <w:r>
          <w:delText>1 Secret Rendezvous (STX) 26</w:delText>
        </w:r>
      </w:del>
    </w:p>
    <w:p w14:paraId="1514FAE0" w14:textId="0D2624D4" w:rsidR="00B41542" w:rsidRDefault="00B41542" w:rsidP="00B41542">
      <w:r>
        <w:t>1 Slayers' Stronghold</w:t>
      </w:r>
      <w:del w:id="140" w:author="Daniel Vallero" w:date="2023-09-14T12:44:00Z">
        <w:r w:rsidR="009B5257">
          <w:delText xml:space="preserve"> (CMR) 494</w:delText>
        </w:r>
      </w:del>
    </w:p>
    <w:p w14:paraId="60E928D5" w14:textId="0B5F9B7B" w:rsidR="00B41542" w:rsidRDefault="00B41542" w:rsidP="00B41542">
      <w:r>
        <w:t>1 Sol Ring</w:t>
      </w:r>
      <w:del w:id="141" w:author="Daniel Vallero" w:date="2023-09-14T12:44:00Z">
        <w:r w:rsidR="009B5257">
          <w:delText xml:space="preserve"> (C19) 221</w:delText>
        </w:r>
      </w:del>
    </w:p>
    <w:p w14:paraId="6BD05BD4" w14:textId="6DDC7594" w:rsidR="00B41542" w:rsidRDefault="00B41542" w:rsidP="00B41542">
      <w:r>
        <w:t>1 Solemn Simulacrum</w:t>
      </w:r>
      <w:del w:id="142" w:author="Daniel Vallero" w:date="2023-09-14T12:44:00Z">
        <w:r w:rsidR="009B5257">
          <w:delText xml:space="preserve"> (M21) 239</w:delText>
        </w:r>
      </w:del>
    </w:p>
    <w:p w14:paraId="335FB5CC" w14:textId="3D979BF0" w:rsidR="00B41542" w:rsidRDefault="00B41542" w:rsidP="00B41542">
      <w:r>
        <w:t>1 Steel Hellkite</w:t>
      </w:r>
      <w:del w:id="143" w:author="Daniel Vallero" w:date="2023-09-14T12:44:00Z">
        <w:r w:rsidR="009B5257">
          <w:delText xml:space="preserve"> (C21) 266</w:delText>
        </w:r>
      </w:del>
    </w:p>
    <w:p w14:paraId="7C4612B0" w14:textId="77777777" w:rsidR="009B5257" w:rsidRDefault="009B5257" w:rsidP="009B5257">
      <w:pPr>
        <w:rPr>
          <w:del w:id="144" w:author="Daniel Vallero" w:date="2023-09-14T12:44:00Z"/>
        </w:rPr>
      </w:pPr>
      <w:del w:id="145" w:author="Daniel Vallero" w:date="2023-09-14T12:44:00Z">
        <w:r>
          <w:delText>1 Steel Overseer (C21) 267</w:delText>
        </w:r>
      </w:del>
    </w:p>
    <w:p w14:paraId="2747D53D" w14:textId="77777777" w:rsidR="009B5257" w:rsidRDefault="009B5257" w:rsidP="009B5257">
      <w:pPr>
        <w:rPr>
          <w:del w:id="146" w:author="Daniel Vallero" w:date="2023-09-14T12:44:00Z"/>
        </w:rPr>
      </w:pPr>
      <w:del w:id="147" w:author="Daniel Vallero" w:date="2023-09-14T12:44:00Z">
        <w:r>
          <w:delText>1 Study Hall (C21) 80</w:delText>
        </w:r>
      </w:del>
    </w:p>
    <w:p w14:paraId="09CC3CD6" w14:textId="77777777" w:rsidR="009B5257" w:rsidRDefault="009B5257" w:rsidP="009B5257">
      <w:pPr>
        <w:rPr>
          <w:del w:id="148" w:author="Daniel Vallero" w:date="2023-09-14T12:44:00Z"/>
        </w:rPr>
      </w:pPr>
      <w:del w:id="149" w:author="Daniel Vallero" w:date="2023-09-14T12:44:00Z">
        <w:r>
          <w:delText>1 Sun Titan (C19) 76</w:delText>
        </w:r>
      </w:del>
    </w:p>
    <w:p w14:paraId="79CE2E98" w14:textId="7B468FA4" w:rsidR="00B41542" w:rsidRDefault="00B41542" w:rsidP="00B41542">
      <w:r>
        <w:t xml:space="preserve">1 </w:t>
      </w:r>
      <w:proofErr w:type="spellStart"/>
      <w:r>
        <w:t>Sunhome</w:t>
      </w:r>
      <w:proofErr w:type="spellEnd"/>
      <w:r>
        <w:t>, Fortress of the Legion</w:t>
      </w:r>
      <w:del w:id="150" w:author="Daniel Vallero" w:date="2023-09-14T12:44:00Z">
        <w:r w:rsidR="009B5257">
          <w:delText xml:space="preserve"> (C21) 319</w:delText>
        </w:r>
      </w:del>
    </w:p>
    <w:p w14:paraId="75DE751A" w14:textId="5D0185BB" w:rsidR="00B41542" w:rsidRDefault="00B41542" w:rsidP="00B41542">
      <w:pPr>
        <w:rPr>
          <w:ins w:id="151" w:author="Daniel Vallero" w:date="2023-09-14T12:44:00Z"/>
        </w:rPr>
      </w:pPr>
      <w:r>
        <w:t xml:space="preserve">1 </w:t>
      </w:r>
      <w:del w:id="152" w:author="Daniel Vallero" w:date="2023-09-14T12:44:00Z">
        <w:r w:rsidR="009B5257">
          <w:delText>Temple</w:delText>
        </w:r>
      </w:del>
      <w:proofErr w:type="spellStart"/>
      <w:ins w:id="153" w:author="Daniel Vallero" w:date="2023-09-14T12:44:00Z">
        <w:r>
          <w:t>Swiftfoot</w:t>
        </w:r>
        <w:proofErr w:type="spellEnd"/>
        <w:r>
          <w:t xml:space="preserve"> Boots</w:t>
        </w:r>
      </w:ins>
    </w:p>
    <w:p w14:paraId="723F5842" w14:textId="77777777" w:rsidR="00B41542" w:rsidRDefault="00B41542" w:rsidP="00B41542">
      <w:pPr>
        <w:rPr>
          <w:ins w:id="154" w:author="Daniel Vallero" w:date="2023-09-14T12:44:00Z"/>
        </w:rPr>
      </w:pPr>
      <w:ins w:id="155" w:author="Daniel Vallero" w:date="2023-09-14T12:44:00Z">
        <w:r>
          <w:t>1 Swords to Plowshares</w:t>
        </w:r>
      </w:ins>
    </w:p>
    <w:p w14:paraId="0329D8E3" w14:textId="1E743A37" w:rsidR="00B41542" w:rsidRDefault="00B41542" w:rsidP="00B41542">
      <w:ins w:id="156" w:author="Daniel Vallero" w:date="2023-09-14T12:44:00Z">
        <w:r>
          <w:t>1 Talisman</w:t>
        </w:r>
      </w:ins>
      <w:r>
        <w:t xml:space="preserve"> of </w:t>
      </w:r>
      <w:del w:id="157" w:author="Daniel Vallero" w:date="2023-09-14T12:44:00Z">
        <w:r w:rsidR="009B5257">
          <w:delText>the False God (C19) 280</w:delText>
        </w:r>
      </w:del>
      <w:ins w:id="158" w:author="Daniel Vallero" w:date="2023-09-14T12:44:00Z">
        <w:r>
          <w:t>Conviction</w:t>
        </w:r>
      </w:ins>
    </w:p>
    <w:p w14:paraId="77722825" w14:textId="6BEA1D4E" w:rsidR="00B41542" w:rsidRDefault="00B41542" w:rsidP="00B41542">
      <w:r>
        <w:t>1 Temple of Triumph</w:t>
      </w:r>
      <w:del w:id="159" w:author="Daniel Vallero" w:date="2023-09-14T12:44:00Z">
        <w:r w:rsidR="009B5257">
          <w:delText xml:space="preserve"> (M21) 256</w:delText>
        </w:r>
      </w:del>
    </w:p>
    <w:p w14:paraId="0F732490" w14:textId="77777777" w:rsidR="009B5257" w:rsidRDefault="009B5257" w:rsidP="009B5257">
      <w:pPr>
        <w:rPr>
          <w:del w:id="160" w:author="Daniel Vallero" w:date="2023-09-14T12:44:00Z"/>
        </w:rPr>
      </w:pPr>
      <w:del w:id="161" w:author="Daniel Vallero" w:date="2023-09-14T12:44:00Z">
        <w:r>
          <w:delText>1 Thopter Engineer (2XM) 147</w:delText>
        </w:r>
      </w:del>
    </w:p>
    <w:p w14:paraId="717B0FAC" w14:textId="77777777" w:rsidR="00B41542" w:rsidRDefault="00B41542" w:rsidP="00B41542">
      <w:pPr>
        <w:rPr>
          <w:ins w:id="162" w:author="Daniel Vallero" w:date="2023-09-14T12:44:00Z"/>
        </w:rPr>
      </w:pPr>
      <w:ins w:id="163" w:author="Daniel Vallero" w:date="2023-09-14T12:44:00Z">
        <w:r>
          <w:t xml:space="preserve">1 The </w:t>
        </w:r>
        <w:proofErr w:type="spellStart"/>
        <w:r>
          <w:t>Mycosynth</w:t>
        </w:r>
        <w:proofErr w:type="spellEnd"/>
        <w:r>
          <w:t xml:space="preserve"> Gardens</w:t>
        </w:r>
      </w:ins>
    </w:p>
    <w:p w14:paraId="1915308C" w14:textId="4F4E5917" w:rsidR="00B41542" w:rsidRDefault="00B41542" w:rsidP="00B41542">
      <w:r>
        <w:t xml:space="preserve">1 </w:t>
      </w:r>
      <w:proofErr w:type="gramStart"/>
      <w:r>
        <w:t>Thousand</w:t>
      </w:r>
      <w:proofErr w:type="gramEnd"/>
      <w:r>
        <w:t>-Year Elixir</w:t>
      </w:r>
      <w:del w:id="164" w:author="Daniel Vallero" w:date="2023-09-14T12:44:00Z">
        <w:r w:rsidR="009B5257">
          <w:delText xml:space="preserve"> (C21) 271</w:delText>
        </w:r>
      </w:del>
    </w:p>
    <w:p w14:paraId="5CF43676" w14:textId="77777777" w:rsidR="00B41542" w:rsidRDefault="00B41542" w:rsidP="00B41542">
      <w:pPr>
        <w:rPr>
          <w:ins w:id="165" w:author="Daniel Vallero" w:date="2023-09-14T12:44:00Z"/>
        </w:rPr>
      </w:pPr>
      <w:ins w:id="166" w:author="Daniel Vallero" w:date="2023-09-14T12:44:00Z">
        <w:r>
          <w:t>1 Thran Dynamo</w:t>
        </w:r>
      </w:ins>
    </w:p>
    <w:p w14:paraId="1FDA3146" w14:textId="0BBCAAB7" w:rsidR="00B41542" w:rsidRDefault="00B41542" w:rsidP="00B41542">
      <w:r>
        <w:t>1 Triplicate Titan</w:t>
      </w:r>
      <w:del w:id="167" w:author="Daniel Vallero" w:date="2023-09-14T12:44:00Z">
        <w:r w:rsidR="009B5257">
          <w:delText xml:space="preserve"> (C21) 79</w:delText>
        </w:r>
      </w:del>
    </w:p>
    <w:p w14:paraId="5FEDDC69" w14:textId="77777777" w:rsidR="009B5257" w:rsidRDefault="009B5257" w:rsidP="009B5257">
      <w:pPr>
        <w:rPr>
          <w:del w:id="168" w:author="Daniel Vallero" w:date="2023-09-14T12:44:00Z"/>
        </w:rPr>
      </w:pPr>
      <w:del w:id="169" w:author="Daniel Vallero" w:date="2023-09-14T12:44:00Z">
        <w:r>
          <w:delText>1 Unstable Obelisk (C21) 272</w:delText>
        </w:r>
      </w:del>
    </w:p>
    <w:p w14:paraId="10A10D32" w14:textId="432D8F3F" w:rsidR="00B41542" w:rsidRDefault="00B41542" w:rsidP="00B41542">
      <w:pPr>
        <w:rPr>
          <w:ins w:id="170" w:author="Daniel Vallero" w:date="2023-09-14T12:44:00Z"/>
        </w:rPr>
      </w:pPr>
      <w:r>
        <w:t>1 Wake the Past</w:t>
      </w:r>
      <w:del w:id="171" w:author="Daniel Vallero" w:date="2023-09-14T12:44:00Z">
        <w:r w:rsidR="009B5257">
          <w:delText xml:space="preserve"> (C21) 75</w:delText>
        </w:r>
      </w:del>
    </w:p>
    <w:p w14:paraId="38F1EC43" w14:textId="0D83E493" w:rsidR="0068210D" w:rsidRDefault="00B41542" w:rsidP="00B41542">
      <w:ins w:id="172" w:author="Daniel Vallero" w:date="2023-09-14T12:44:00Z">
        <w:r>
          <w:t xml:space="preserve">1 </w:t>
        </w:r>
        <w:proofErr w:type="spellStart"/>
        <w:r>
          <w:t>Wurmcoil</w:t>
        </w:r>
        <w:proofErr w:type="spellEnd"/>
        <w:r>
          <w:t xml:space="preserve"> Engine</w:t>
        </w:r>
      </w:ins>
    </w:p>
    <w:sectPr w:rsidR="00682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Vallero">
    <w15:presenceInfo w15:providerId="Windows Live" w15:userId="ecee9b26db9120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42"/>
    <w:rsid w:val="000863B5"/>
    <w:rsid w:val="0068210D"/>
    <w:rsid w:val="009B5257"/>
    <w:rsid w:val="00B41542"/>
    <w:rsid w:val="00E436B6"/>
    <w:rsid w:val="00ED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8380"/>
  <w15:chartTrackingRefBased/>
  <w15:docId w15:val="{0C0285F7-3B2B-4210-BA58-A5A4C042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D26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83BE6-CE2C-4820-8178-4C2614CD2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Vallero</dc:creator>
  <cp:keywords/>
  <dc:description/>
  <cp:lastModifiedBy>Daniel Vallero</cp:lastModifiedBy>
  <cp:revision>1</cp:revision>
  <dcterms:created xsi:type="dcterms:W3CDTF">2023-09-14T16:43:00Z</dcterms:created>
  <dcterms:modified xsi:type="dcterms:W3CDTF">2023-09-14T16:54:00Z</dcterms:modified>
</cp:coreProperties>
</file>